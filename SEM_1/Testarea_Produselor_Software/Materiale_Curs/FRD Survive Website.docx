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15ki2ss5qhib" w:id="0"/>
      <w:bookmarkEnd w:id="0"/>
      <w:r w:rsidDel="00000000" w:rsidR="00000000" w:rsidRPr="00000000">
        <w:rPr>
          <w:rtl w:val="0"/>
        </w:rPr>
        <w:t xml:space="preserve">Functional Requirements Document</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15ki2ss5qhib" w:id="0"/>
      <w:bookmarkEnd w:id="0"/>
      <w:r w:rsidDel="00000000" w:rsidR="00000000" w:rsidRPr="00000000">
        <w:rPr>
          <w:rtl w:val="0"/>
        </w:rPr>
        <w:t xml:space="preserve">for the Survive Website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zll7t7zdxnw">
            <w:r w:rsidDel="00000000" w:rsidR="00000000" w:rsidRPr="00000000">
              <w:rPr>
                <w:color w:val="1155cc"/>
                <w:u w:val="single"/>
                <w:rtl w:val="0"/>
              </w:rPr>
              <w:t xml:space="preserve">1. General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rn8lc6fqwcx0">
            <w:r w:rsidDel="00000000" w:rsidR="00000000" w:rsidRPr="00000000">
              <w:rPr>
                <w:color w:val="1155cc"/>
                <w:u w:val="single"/>
                <w:rtl w:val="0"/>
              </w:rPr>
              <w:t xml:space="preserve">1.1. Project Description and Purpose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e00yw0rtyfzp">
            <w:r w:rsidDel="00000000" w:rsidR="00000000" w:rsidRPr="00000000">
              <w:rPr>
                <w:color w:val="1155cc"/>
                <w:u w:val="single"/>
                <w:rtl w:val="0"/>
              </w:rPr>
              <w:t xml:space="preserve">1.2. Documentation Notes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mza55hla93ip">
            <w:r w:rsidDel="00000000" w:rsidR="00000000" w:rsidRPr="00000000">
              <w:rPr>
                <w:color w:val="1155cc"/>
                <w:u w:val="single"/>
                <w:rtl w:val="0"/>
              </w:rPr>
              <w:t xml:space="preserve">2. Page Elements: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y58vlew7ravs">
            <w:r w:rsidDel="00000000" w:rsidR="00000000" w:rsidRPr="00000000">
              <w:rPr>
                <w:color w:val="1155cc"/>
                <w:u w:val="single"/>
                <w:rtl w:val="0"/>
              </w:rPr>
              <w:t xml:space="preserve">2.1. Head</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bclwi8hitbom">
            <w:r w:rsidDel="00000000" w:rsidR="00000000" w:rsidRPr="00000000">
              <w:rPr>
                <w:color w:val="1155cc"/>
                <w:u w:val="single"/>
                <w:rtl w:val="0"/>
              </w:rPr>
              <w:t xml:space="preserve">2.2. User Menu</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7ol3ymuygb12">
            <w:r w:rsidDel="00000000" w:rsidR="00000000" w:rsidRPr="00000000">
              <w:rPr>
                <w:color w:val="1155cc"/>
                <w:u w:val="single"/>
                <w:rtl w:val="0"/>
              </w:rPr>
              <w:t xml:space="preserve">2.3. Navigation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u2pwqumuv5pg">
            <w:r w:rsidDel="00000000" w:rsidR="00000000" w:rsidRPr="00000000">
              <w:rPr>
                <w:color w:val="1155cc"/>
                <w:u w:val="single"/>
                <w:rtl w:val="0"/>
              </w:rPr>
              <w:t xml:space="preserve">2.4. Body</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pp5p5lkkhcia">
            <w:r w:rsidDel="00000000" w:rsidR="00000000" w:rsidRPr="00000000">
              <w:rPr>
                <w:color w:val="1155cc"/>
                <w:u w:val="single"/>
                <w:rtl w:val="0"/>
              </w:rPr>
              <w:t xml:space="preserve">2.5. Footer</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aruxspmasmgy">
            <w:r w:rsidDel="00000000" w:rsidR="00000000" w:rsidRPr="00000000">
              <w:rPr>
                <w:color w:val="1155cc"/>
                <w:u w:val="single"/>
                <w:rtl w:val="0"/>
              </w:rPr>
              <w:t xml:space="preserve">3. Website Pages and specifications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3s5a452j53nb">
            <w:r w:rsidDel="00000000" w:rsidR="00000000" w:rsidRPr="00000000">
              <w:rPr>
                <w:color w:val="1155cc"/>
                <w:u w:val="single"/>
                <w:rtl w:val="0"/>
              </w:rPr>
              <w:t xml:space="preserve">3.1. Registration Page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i98s68m5amhk">
            <w:r w:rsidDel="00000000" w:rsidR="00000000" w:rsidRPr="00000000">
              <w:rPr>
                <w:color w:val="1155cc"/>
                <w:u w:val="single"/>
                <w:rtl w:val="0"/>
              </w:rPr>
              <w:t xml:space="preserve">3.2. Login Page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u4ziec6682en">
            <w:r w:rsidDel="00000000" w:rsidR="00000000" w:rsidRPr="00000000">
              <w:rPr>
                <w:color w:val="1155cc"/>
                <w:u w:val="single"/>
                <w:rtl w:val="0"/>
              </w:rPr>
              <w:t xml:space="preserve">3.3 Logout Page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wb0vhjpq0rup">
            <w:r w:rsidDel="00000000" w:rsidR="00000000" w:rsidRPr="00000000">
              <w:rPr>
                <w:color w:val="1155cc"/>
                <w:u w:val="single"/>
                <w:rtl w:val="0"/>
              </w:rPr>
              <w:t xml:space="preserve">3.4. Account Page</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1t9n3ki5aeo">
            <w:r w:rsidDel="00000000" w:rsidR="00000000" w:rsidRPr="00000000">
              <w:rPr>
                <w:color w:val="1155cc"/>
                <w:u w:val="single"/>
                <w:rtl w:val="0"/>
              </w:rPr>
              <w:t xml:space="preserve">4.  Securit</w:t>
            </w:r>
          </w:hyperlink>
          <w:del w:author="Dănilă Ana Maria" w:id="1" w:date="2019-11-11T08:55:08Z">
            <w:r w:rsidDel="00000000" w:rsidR="00000000" w:rsidRPr="00000000">
              <w:fldChar w:fldCharType="begin"/>
            </w:r>
            <w:r w:rsidDel="00000000" w:rsidR="00000000" w:rsidRPr="00000000">
              <w:delInstrText xml:space="preserve">HYPERLINK \l "_1t9n3ki5aeo"</w:delInstrText>
            </w:r>
            <w:r w:rsidDel="00000000" w:rsidR="00000000" w:rsidRPr="00000000">
              <w:fldChar w:fldCharType="separate"/>
            </w:r>
            <w:r w:rsidDel="00000000" w:rsidR="00000000" w:rsidRPr="00000000">
              <w:rPr>
                <w:color w:val="1155cc"/>
                <w:u w:val="single"/>
                <w:rtl w:val="0"/>
              </w:rPr>
              <w:delText xml:space="preserve">y</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c8cy0qqr43lj">
            <w:r w:rsidDel="00000000" w:rsidR="00000000" w:rsidRPr="00000000">
              <w:rPr>
                <w:color w:val="1155cc"/>
                <w:u w:val="single"/>
                <w:rtl w:val="0"/>
              </w:rPr>
              <w:t xml:space="preserve">4.1 Page Restrictions</w:t>
            </w:r>
          </w:hyperlink>
          <w:r w:rsidDel="00000000" w:rsidR="00000000" w:rsidRPr="00000000">
            <w:rPr>
              <w:rtl w:val="0"/>
            </w:rPr>
          </w:r>
        </w:p>
        <w:p w:rsidR="00000000" w:rsidDel="00000000" w:rsidP="00000000" w:rsidRDefault="00000000" w:rsidRPr="00000000" w14:paraId="00000014">
          <w:pPr>
            <w:spacing w:after="80" w:before="60" w:line="240" w:lineRule="auto"/>
            <w:ind w:left="360" w:firstLine="0"/>
            <w:rPr>
              <w:color w:val="1155cc"/>
              <w:u w:val="single"/>
            </w:rPr>
          </w:pPr>
          <w:hyperlink w:anchor="_rosl2ninkd9c">
            <w:r w:rsidDel="00000000" w:rsidR="00000000" w:rsidRPr="00000000">
              <w:rPr>
                <w:color w:val="1155cc"/>
                <w:u w:val="single"/>
                <w:rtl w:val="0"/>
              </w:rPr>
              <w:t xml:space="preserve">4.2. Form data validation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ds39qzetja" w:id="1"/>
      <w:bookmarkEnd w:id="1"/>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oodj4x55a298" w:id="2"/>
      <w:bookmarkEnd w:id="2"/>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hzll7t7zdxnw" w:id="3"/>
      <w:bookmarkEnd w:id="3"/>
      <w:r w:rsidDel="00000000" w:rsidR="00000000" w:rsidRPr="00000000">
        <w:rPr>
          <w:rtl w:val="0"/>
        </w:rPr>
        <w:t xml:space="preserve">1. General</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pPr>
      <w:bookmarkStart w:colFirst="0" w:colLast="0" w:name="_rn8lc6fqwcx0" w:id="4"/>
      <w:bookmarkEnd w:id="4"/>
      <w:r w:rsidDel="00000000" w:rsidR="00000000" w:rsidRPr="00000000">
        <w:rPr>
          <w:rtl w:val="0"/>
        </w:rPr>
        <w:t xml:space="preserve">1.1. Project Description and Purpose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Survive will be a browser survival game with a focus on resource management and risk assessment.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bookmarkStart w:colFirst="0" w:colLast="0" w:name="_e00yw0rtyfzp" w:id="5"/>
      <w:bookmarkEnd w:id="5"/>
      <w:r w:rsidDel="00000000" w:rsidR="00000000" w:rsidRPr="00000000">
        <w:rPr>
          <w:rtl w:val="0"/>
        </w:rPr>
        <w:t xml:space="preserve">1.2. Documentation Notes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FRD for the Survive Website should still be considered WIP (work in progress), requirements are subject to change as new functionalities are added, more design elements get defined and old requirements are updated.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document is currently at version 1, released on the 18th of Oct 2018,  and is likely to change once a week.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UI (user interface) related information is still pending for all elements and will be provided as the project unfolds.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mza55hla93ip" w:id="6"/>
      <w:bookmarkEnd w:id="6"/>
      <w:r w:rsidDel="00000000" w:rsidR="00000000" w:rsidRPr="00000000">
        <w:rPr>
          <w:rtl w:val="0"/>
        </w:rPr>
        <w:t xml:space="preserve">2. Page Elements:</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y58vlew7ravs" w:id="7"/>
      <w:bookmarkEnd w:id="7"/>
      <w:r w:rsidDel="00000000" w:rsidR="00000000" w:rsidRPr="00000000">
        <w:rPr>
          <w:rtl w:val="0"/>
        </w:rPr>
        <w:t xml:space="preserve">2.1. Head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del w:author="Razvan Andrei" w:id="2" w:date="2019-11-11T08:08:09Z">
        <w:r w:rsidDel="00000000" w:rsidR="00000000" w:rsidRPr="00000000">
          <w:rPr>
            <w:rtl w:val="0"/>
          </w:rPr>
          <w:tab/>
        </w:r>
      </w:del>
      <w:r w:rsidDel="00000000" w:rsidR="00000000" w:rsidRPr="00000000">
        <w:rPr>
          <w:rtl w:val="0"/>
        </w:rPr>
        <w:t xml:space="preserve">The site title will update to show what page the user is on, but will also always show the name of the website;</w:t>
      </w:r>
      <w:ins w:author="Razvan Andrei" w:id="2" w:date="2019-11-11T08:08:09Z">
        <w:r w:rsidDel="00000000" w:rsidR="00000000" w:rsidRPr="00000000">
          <w:rPr>
            <w:rtl w:val="0"/>
          </w:rPr>
          <w:tab/>
        </w:r>
      </w:ins>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site will also have a favicon.</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bookmarkStart w:colFirst="0" w:colLast="0" w:name="_bclwi8hitbom" w:id="8"/>
      <w:bookmarkEnd w:id="8"/>
      <w:r w:rsidDel="00000000" w:rsidR="00000000" w:rsidRPr="00000000">
        <w:rPr>
          <w:rtl w:val="0"/>
        </w:rPr>
        <w:t xml:space="preserve">2.2. User Menu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user menu will contain information about the currently logged in user.</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user is logged in, display:</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User profile picture;</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username of the currently logged in user</w:t>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Clicking on the username will open the Profile page.</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User Settings icon</w:t>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Clicking on the username will open the User Settings page.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no user is logged in, display:</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 question mark icon instead of the profile picture;</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username of the currently logged in user</w:t>
      </w:r>
    </w:p>
    <w:p w:rsidR="00000000" w:rsidDel="00000000" w:rsidP="00000000" w:rsidRDefault="00000000" w:rsidRPr="00000000" w14:paraId="0000003C">
      <w:pPr>
        <w:numPr>
          <w:ilvl w:val="2"/>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Clicking on the username will open the User Settings page.</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Grayed out User Settings icon</w:t>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Clicking on the username will open the User Settings page.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leftmost side of the User Menu will contain a series of flag icons, marking the available languages that we support; Tapping on these will reload the page and all text will be consistent with the chosen language.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7ol3ymuygb12" w:id="9"/>
      <w:bookmarkEnd w:id="9"/>
      <w:r w:rsidDel="00000000" w:rsidR="00000000" w:rsidRPr="00000000">
        <w:rPr>
          <w:rtl w:val="0"/>
        </w:rPr>
        <w:t xml:space="preserve">2.3. Navigation</w:t>
      </w:r>
      <w:ins w:author="Maria Ungureanu" w:id="3" w:date="2019-10-30T08:28:03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navigation bar will contain links to all the main pages of the Survive Website;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Each of these links will be stylized as a button;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Buttons  have both a selected and unselected state, but not a visited state;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Button text will be black and bold with no other text decoration.</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links available here will lead to the following pages: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Play;</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Blog;</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Learn;</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1440" w:hanging="360"/>
        <w:rPr>
          <w:u w:val="none"/>
        </w:rPr>
      </w:pPr>
      <w:ins w:author="OANA TEPES" w:id="4" w:date="2019-10-30T08:12:31Z">
        <w:del w:author="Mariie Tomlinson" w:id="5" w:date="2019-10-30T08:27:25Z">
          <w:r w:rsidDel="00000000" w:rsidR="00000000" w:rsidRPr="00000000">
            <w:rPr>
              <w:rtl w:val="0"/>
            </w:rPr>
            <w:delText xml:space="preserve">--</w:delText>
          </w:r>
        </w:del>
      </w:ins>
      <w:r w:rsidDel="00000000" w:rsidR="00000000" w:rsidRPr="00000000">
        <w:rPr>
          <w:rtl w:val="0"/>
        </w:rPr>
        <w:t xml:space="preserve">News;</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Forum;</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Tapping on any of the above links will update the body to display the content relevant to the specified page.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u2pwqumuv5pg" w:id="10"/>
      <w:bookmarkEnd w:id="10"/>
      <w:r w:rsidDel="00000000" w:rsidR="00000000" w:rsidRPr="00000000">
        <w:rPr>
          <w:rtl w:val="0"/>
        </w:rPr>
        <w:t xml:space="preserve">2.4. </w:t>
      </w:r>
      <w:r w:rsidDel="00000000" w:rsidR="00000000" w:rsidRPr="00000000">
        <w:rPr>
          <w:rtl w:val="0"/>
        </w:rPr>
        <w:t xml:space="preserve">Body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body will be dynamically updated based on the page that is currently displayed; It is the only part of the webpage that will change when a different page is loaded.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pp5p5lkkhcia" w:id="11"/>
      <w:bookmarkEnd w:id="11"/>
      <w:r w:rsidDel="00000000" w:rsidR="00000000" w:rsidRPr="00000000">
        <w:rPr>
          <w:rtl w:val="0"/>
        </w:rPr>
        <w:t xml:space="preserve">2.5. Footer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Footer will contain a copyright notice containing the name of the company and website, along with the year of creation - current year, this is also a link to our Copyright page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rtl w:val="0"/>
        </w:rPr>
        <w:t xml:space="preserve">Above the copyright notice, there will be a series of links that will help our users contact us, as well as giving them the opportunity of giving us a like on Facebook or Google Plus;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order of the Footer links will be:</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About Us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Contact Us</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Facebook Like</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Google+ Like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rPr/>
      </w:pPr>
      <w:bookmarkStart w:colFirst="0" w:colLast="0" w:name="_aruxspmasmgy" w:id="12"/>
      <w:bookmarkEnd w:id="12"/>
      <w:r w:rsidDel="00000000" w:rsidR="00000000" w:rsidRPr="00000000">
        <w:rPr>
          <w:rtl w:val="0"/>
        </w:rPr>
        <w:t xml:space="preserve">3. Website Pages and specifications</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rPr/>
      </w:pPr>
      <w:bookmarkStart w:colFirst="0" w:colLast="0" w:name="_3s5a452j53nb" w:id="13"/>
      <w:bookmarkEnd w:id="13"/>
      <w:r w:rsidDel="00000000" w:rsidR="00000000" w:rsidRPr="00000000">
        <w:rPr>
          <w:rtl w:val="0"/>
        </w:rPr>
        <w:t xml:space="preserve">3.1. Registration Page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Registration page will contain a form that is displayed in the center of the page;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Desired form fields:</w:t>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Username;</w:t>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Text field;</w:t>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Maximum characters: no maximum limit;</w:t>
      </w:r>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Minimum characters: 3;</w:t>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Does not accept special characters;</w:t>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Accepts alphanumeric characters;</w:t>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Must be unique for each user;</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Password;</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 field;</w:t>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r w:rsidDel="00000000" w:rsidR="00000000" w:rsidRPr="00000000">
        <w:rPr>
          <w:rtl w:val="0"/>
        </w:rPr>
        <w:t xml:space="preserve">;</w:t>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10;</w:t>
      </w:r>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not accept special characters;</w:t>
      </w:r>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1440" w:hanging="360"/>
        <w:rPr>
          <w:del w:author="Bianca Nemes" w:id="6" w:date="2019-11-13T08:45:45Z"/>
          <w:u w:val="none"/>
        </w:rPr>
      </w:pPr>
      <w:r w:rsidDel="00000000" w:rsidR="00000000" w:rsidRPr="00000000">
        <w:rPr>
          <w:rtl w:val="0"/>
        </w:rPr>
        <w:t xml:space="preserve">Confirm Password;</w:t>
      </w:r>
      <w:del w:author="Bianca Nemes" w:id="6" w:date="2019-11-13T08:45:45Z">
        <w:r w:rsidDel="00000000" w:rsidR="00000000" w:rsidRPr="00000000">
          <w:rPr>
            <w:rtl w:val="0"/>
          </w:rPr>
        </w:r>
      </w:del>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1440" w:hanging="360"/>
        <w:rPr>
          <w:u w:val="none"/>
          <w:rPrChange w:author="Bianca Nemes" w:id="7" w:date="2019-11-13T08:45:45Z">
            <w:rPr>
              <w:u w:val="none"/>
            </w:rPr>
          </w:rPrChange>
        </w:rPr>
        <w:pPrChange w:author="Bianca Nemes" w:id="0" w:date="2019-11-13T08:45:45Z">
          <w:pPr>
            <w:numPr>
              <w:ilvl w:val="1"/>
              <w:numId w:val="8"/>
            </w:numPr>
            <w:pBdr>
              <w:top w:space="0" w:sz="0" w:val="nil"/>
              <w:left w:space="0" w:sz="0" w:val="nil"/>
              <w:bottom w:space="0" w:sz="0" w:val="nil"/>
              <w:right w:space="0" w:sz="0" w:val="nil"/>
              <w:between w:space="0" w:sz="0" w:val="nil"/>
            </w:pBdr>
            <w:shd w:fill="auto" w:val="clear"/>
            <w:ind w:left="2160" w:hanging="360"/>
          </w:pPr>
        </w:pPrChange>
      </w:pPr>
      <w:r w:rsidDel="00000000" w:rsidR="00000000" w:rsidRPr="00000000">
        <w:rPr>
          <w:rtl w:val="0"/>
        </w:rPr>
        <w:t xml:space="preserve">Must match “Password”.</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Email Address;</w:t>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Text field;</w:t>
      </w:r>
      <w:r w:rsidDel="00000000" w:rsidR="00000000" w:rsidRPr="00000000">
        <w:rPr>
          <w:rtl w:val="0"/>
        </w:rPr>
      </w:r>
    </w:p>
    <w:p w:rsidR="00000000" w:rsidDel="00000000" w:rsidP="00000000" w:rsidRDefault="00000000" w:rsidRPr="00000000" w14:paraId="00000076">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p>
    <w:p w:rsidR="00000000" w:rsidDel="00000000" w:rsidP="00000000" w:rsidRDefault="00000000" w:rsidRPr="00000000" w14:paraId="00000077">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3;</w:t>
      </w:r>
      <w:r w:rsidDel="00000000" w:rsidR="00000000" w:rsidRPr="00000000">
        <w:rPr>
          <w:rtl w:val="0"/>
        </w:rPr>
      </w:r>
    </w:p>
    <w:p w:rsidR="00000000" w:rsidDel="00000000" w:rsidP="00000000" w:rsidRDefault="00000000" w:rsidRPr="00000000" w14:paraId="00000078">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Must conform to email standards; (see more here: https://social.technet.microsoft.com/Forums/exchange/en-US/69f393aa-d555-4f8f-bb16-c636a129fc25/what-are-valid-and-invalid-email-address-characters)</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Confirm Email Address;</w:t>
      </w:r>
    </w:p>
    <w:p w:rsidR="00000000" w:rsidDel="00000000" w:rsidP="00000000" w:rsidRDefault="00000000" w:rsidRPr="00000000" w14:paraId="0000007A">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Must match “Email Address”.</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Name;</w:t>
      </w:r>
    </w:p>
    <w:p w:rsidR="00000000" w:rsidDel="00000000" w:rsidP="00000000" w:rsidRDefault="00000000" w:rsidRPr="00000000" w14:paraId="0000007C">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Text field;</w:t>
      </w:r>
    </w:p>
    <w:p w:rsidR="00000000" w:rsidDel="00000000" w:rsidP="00000000" w:rsidRDefault="00000000" w:rsidRPr="00000000" w14:paraId="0000007D">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5;</w:t>
      </w:r>
      <w:r w:rsidDel="00000000" w:rsidR="00000000" w:rsidRPr="00000000">
        <w:rPr>
          <w:rtl w:val="0"/>
        </w:rPr>
      </w:r>
    </w:p>
    <w:p w:rsidR="00000000" w:rsidDel="00000000" w:rsidP="00000000" w:rsidRDefault="00000000" w:rsidRPr="00000000" w14:paraId="0000007F">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not accept special characters;</w:t>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Doesn’t accept numeric characters.</w:t>
      </w:r>
      <w:r w:rsidDel="00000000" w:rsidR="00000000" w:rsidRPr="00000000">
        <w:rPr>
          <w:rtl w:val="0"/>
        </w:rPr>
        <w:t xml:space="preserve">;</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Last Name;</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Text field;</w:t>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r w:rsidDel="00000000" w:rsidR="00000000" w:rsidRPr="00000000">
        <w:rPr>
          <w:rtl w:val="0"/>
        </w:rPr>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5;</w:t>
      </w:r>
      <w:r w:rsidDel="00000000" w:rsidR="00000000" w:rsidRPr="00000000">
        <w:rPr>
          <w:rtl w:val="0"/>
        </w:rPr>
      </w:r>
    </w:p>
    <w:p w:rsidR="00000000" w:rsidDel="00000000" w:rsidP="00000000" w:rsidRDefault="00000000" w:rsidRPr="00000000" w14:paraId="00000085">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not accept special characters;</w:t>
      </w:r>
    </w:p>
    <w:p w:rsidR="00000000" w:rsidDel="00000000" w:rsidP="00000000" w:rsidRDefault="00000000" w:rsidRPr="00000000" w14:paraId="00000086">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Doesn’t accept numeric characters.;</w:t>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Date of Birth;</w:t>
      </w:r>
    </w:p>
    <w:p w:rsidR="00000000" w:rsidDel="00000000" w:rsidP="00000000" w:rsidRDefault="00000000" w:rsidRPr="00000000" w14:paraId="00000088">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Group of 3 dropdown lists;</w:t>
      </w:r>
    </w:p>
    <w:p w:rsidR="00000000" w:rsidDel="00000000" w:rsidP="00000000" w:rsidRDefault="00000000" w:rsidRPr="00000000" w14:paraId="00000089">
      <w:pPr>
        <w:numPr>
          <w:ilvl w:val="2"/>
          <w:numId w:val="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Day;</w:t>
      </w:r>
    </w:p>
    <w:p w:rsidR="00000000" w:rsidDel="00000000" w:rsidP="00000000" w:rsidRDefault="00000000" w:rsidRPr="00000000" w14:paraId="0000008A">
      <w:pPr>
        <w:numPr>
          <w:ilvl w:val="2"/>
          <w:numId w:val="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Month;</w:t>
      </w:r>
    </w:p>
    <w:p w:rsidR="00000000" w:rsidDel="00000000" w:rsidP="00000000" w:rsidRDefault="00000000" w:rsidRPr="00000000" w14:paraId="0000008B">
      <w:pPr>
        <w:numPr>
          <w:ilvl w:val="2"/>
          <w:numId w:val="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Year (will range from current year to 1900;</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Age;</w:t>
      </w:r>
    </w:p>
    <w:p w:rsidR="00000000" w:rsidDel="00000000" w:rsidP="00000000" w:rsidRDefault="00000000" w:rsidRPr="00000000" w14:paraId="0000008D">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Drop Down list;</w:t>
      </w:r>
    </w:p>
    <w:p w:rsidR="00000000" w:rsidDel="00000000" w:rsidP="00000000" w:rsidRDefault="00000000" w:rsidRPr="00000000" w14:paraId="0000008E">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range will be from 10 to 99;</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Sex;</w:t>
      </w:r>
    </w:p>
    <w:p w:rsidR="00000000" w:rsidDel="00000000" w:rsidP="00000000" w:rsidRDefault="00000000" w:rsidRPr="00000000" w14:paraId="00000090">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Radio button group;</w:t>
      </w:r>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Company;</w:t>
      </w:r>
    </w:p>
    <w:p w:rsidR="00000000" w:rsidDel="00000000" w:rsidP="00000000" w:rsidRDefault="00000000" w:rsidRPr="00000000" w14:paraId="00000092">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Text field;</w:t>
      </w:r>
    </w:p>
    <w:p w:rsidR="00000000" w:rsidDel="00000000" w:rsidP="00000000" w:rsidRDefault="00000000" w:rsidRPr="00000000" w14:paraId="00000093">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p>
    <w:p w:rsidR="00000000" w:rsidDel="00000000" w:rsidP="00000000" w:rsidRDefault="00000000" w:rsidRPr="00000000" w14:paraId="00000094">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3;</w:t>
      </w:r>
      <w:r w:rsidDel="00000000" w:rsidR="00000000" w:rsidRPr="00000000">
        <w:rPr>
          <w:rtl w:val="0"/>
        </w:rPr>
      </w:r>
    </w:p>
    <w:p w:rsidR="00000000" w:rsidDel="00000000" w:rsidP="00000000" w:rsidRDefault="00000000" w:rsidRPr="00000000" w14:paraId="00000095">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Accepts special characters;</w:t>
      </w:r>
    </w:p>
    <w:p w:rsidR="00000000" w:rsidDel="00000000" w:rsidP="00000000" w:rsidRDefault="00000000" w:rsidRPr="00000000" w14:paraId="00000096">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Accepts alphanumeric characters;</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Job Title;</w:t>
      </w:r>
    </w:p>
    <w:p w:rsidR="00000000" w:rsidDel="00000000" w:rsidP="00000000" w:rsidRDefault="00000000" w:rsidRPr="00000000" w14:paraId="00000098">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Text field;</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3;</w:t>
      </w:r>
    </w:p>
    <w:p w:rsidR="00000000" w:rsidDel="00000000" w:rsidP="00000000" w:rsidRDefault="00000000" w:rsidRPr="00000000" w14:paraId="0000009B">
      <w:pPr>
        <w:numPr>
          <w:ilvl w:val="1"/>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Must conform to email standards;</w:t>
      </w:r>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Accept Terms &amp; Conditions;</w:t>
      </w:r>
    </w:p>
    <w:p w:rsidR="00000000" w:rsidDel="00000000" w:rsidP="00000000" w:rsidRDefault="00000000" w:rsidRPr="00000000" w14:paraId="0000009D">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Checkbox;</w:t>
      </w:r>
    </w:p>
    <w:p w:rsidR="00000000" w:rsidDel="00000000" w:rsidP="00000000" w:rsidRDefault="00000000" w:rsidRPr="00000000" w14:paraId="0000009E">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“Terms &amp; Conditions” will link to the Terms &amp; Conditions page.</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Register button.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After completing the registration process, the user will be redirected to the Home page.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rPr/>
      </w:pPr>
      <w:bookmarkStart w:colFirst="0" w:colLast="0" w:name="_i98s68m5amhk" w:id="14"/>
      <w:bookmarkEnd w:id="14"/>
      <w:r w:rsidDel="00000000" w:rsidR="00000000" w:rsidRPr="00000000">
        <w:rPr>
          <w:rtl w:val="0"/>
        </w:rPr>
        <w:t xml:space="preserve">3.2. Login Page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Login page will contain a form that is displayed in the center of the page;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Desired form fields:</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Username;</w:t>
      </w:r>
    </w:p>
    <w:p w:rsidR="00000000" w:rsidDel="00000000" w:rsidP="00000000" w:rsidRDefault="00000000" w:rsidRPr="00000000" w14:paraId="000000A8">
      <w:pPr>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Text field;</w:t>
      </w:r>
    </w:p>
    <w:p w:rsidR="00000000" w:rsidDel="00000000" w:rsidP="00000000" w:rsidRDefault="00000000" w:rsidRPr="00000000" w14:paraId="000000A9">
      <w:pPr>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p>
    <w:p w:rsidR="00000000" w:rsidDel="00000000" w:rsidP="00000000" w:rsidRDefault="00000000" w:rsidRPr="00000000" w14:paraId="000000AA">
      <w:pPr>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no maximum limit;</w:t>
      </w: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Password;</w:t>
      </w:r>
    </w:p>
    <w:p w:rsidR="00000000" w:rsidDel="00000000" w:rsidP="00000000" w:rsidRDefault="00000000" w:rsidRPr="00000000" w14:paraId="000000AC">
      <w:pPr>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 field;</w:t>
      </w:r>
    </w:p>
    <w:p w:rsidR="00000000" w:rsidDel="00000000" w:rsidP="00000000" w:rsidRDefault="00000000" w:rsidRPr="00000000" w14:paraId="000000AD">
      <w:pPr>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Maximum characters: no maximum limit;</w:t>
      </w:r>
    </w:p>
    <w:p w:rsidR="00000000" w:rsidDel="00000000" w:rsidP="00000000" w:rsidRDefault="00000000" w:rsidRPr="00000000" w14:paraId="000000AE">
      <w:pPr>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Minimum characters: no maximum limit;</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Register button.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After completing the login process, the user will be redirected to the Home page.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rPr/>
      </w:pPr>
      <w:bookmarkStart w:colFirst="0" w:colLast="0" w:name="_u4ziec6682en" w:id="15"/>
      <w:bookmarkEnd w:id="15"/>
      <w:r w:rsidDel="00000000" w:rsidR="00000000" w:rsidRPr="00000000">
        <w:rPr>
          <w:rtl w:val="0"/>
        </w:rPr>
        <w:t xml:space="preserve">3.3 Logout Page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logout page will contain a single button with a text above it, both will be centered.</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Text: Really logout?</w:t>
      </w: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Button text: Logout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bookmarkStart w:colFirst="0" w:colLast="0" w:name="_wb0vhjpq0rup" w:id="16"/>
      <w:bookmarkEnd w:id="16"/>
      <w:r w:rsidDel="00000000" w:rsidR="00000000" w:rsidRPr="00000000">
        <w:rPr>
          <w:rtl w:val="0"/>
        </w:rPr>
        <w:t xml:space="preserve">3.4. Account Page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account page will contain the same form elements as the registration page, the only differences are marked below:</w:t>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“Accept Terms &amp; Conditions”  text will be f replaced by the “Confirm profile changes” text;</w:t>
      </w: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Register button will be replaced by the  “Confirm Changes” button.</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rPr/>
      </w:pPr>
      <w:bookmarkStart w:colFirst="0" w:colLast="0" w:name="_1t9n3ki5aeo" w:id="17"/>
      <w:bookmarkEnd w:id="17"/>
      <w:r w:rsidDel="00000000" w:rsidR="00000000" w:rsidRPr="00000000">
        <w:rPr>
          <w:rtl w:val="0"/>
        </w:rPr>
        <w:t xml:space="preserve">4.  Security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rPr/>
      </w:pPr>
      <w:bookmarkStart w:colFirst="0" w:colLast="0" w:name="_c8cy0qqr43lj" w:id="18"/>
      <w:bookmarkEnd w:id="18"/>
      <w:r w:rsidDel="00000000" w:rsidR="00000000" w:rsidRPr="00000000">
        <w:rPr>
          <w:rtl w:val="0"/>
        </w:rPr>
        <w:t xml:space="preserve">4.1 Page Restrictions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Only the Home, About Us and Contact Us page will be open to anyone; In order to access any of the other pages, the user has to be logged in;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When trying to access a page that is restricted and the user is not logged in, redirect them to the Registration page with a text message asking them to register in order to access that page.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rPr/>
      </w:pPr>
      <w:bookmarkStart w:colFirst="0" w:colLast="0" w:name="_rosl2ninkd9c" w:id="19"/>
      <w:bookmarkEnd w:id="19"/>
      <w:r w:rsidDel="00000000" w:rsidR="00000000" w:rsidRPr="00000000">
        <w:rPr>
          <w:rtl w:val="0"/>
        </w:rPr>
        <w:t xml:space="preserve">4.2. Form data validation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Any form data will be sanitized before being sent to the server., this means that SQL injections will not represent a threat.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Change w:author="Vasile Bora" w:id="0" w:date="2019-11-06T08:32:30Z">
        <w:sectPr w:rsidR="000000" w:rsidDel="000000" w:rsidRPr="000000" w:rsidSect="000000">
          <w:pgMar w:bottom="1440" w:top="1440" w:left="1440" w:right="1440" w:header="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b7b7b7"/>
      </w:rPr>
    </w:pPr>
    <w:r w:rsidDel="00000000" w:rsidR="00000000" w:rsidRPr="00000000">
      <w:rPr>
        <w:rtl w:val="0"/>
      </w:rPr>
      <w:t xml:space="preserve"> </w:t>
    </w:r>
    <w:r w:rsidDel="00000000" w:rsidR="00000000" w:rsidRPr="00000000">
      <w:rPr>
        <w:color w:val="b7b7b7"/>
        <w:rtl w:val="0"/>
      </w:rPr>
      <w:t xml:space="preserve">FRD for Test Survive Website v1 - 13.11.2014                                              </w:t>
    </w: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ins w:author="Vasile Bora" w:id="8" w:date="2019-11-06T08:32:30Z"/>
        <w:color w:val="b7b7b7"/>
      </w:rPr>
    </w:pPr>
    <w:ins w:author="Vasile Bora" w:id="8" w:date="2019-11-06T08:32:30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